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6D0" w:rsidRDefault="00A466D0" w:rsidP="00B06A93">
      <w:pPr>
        <w:jc w:val="center"/>
        <w:rPr>
          <w:color w:val="0070C0"/>
          <w:sz w:val="40"/>
        </w:rPr>
      </w:pPr>
      <w:r w:rsidRPr="0095506C">
        <w:rPr>
          <w:color w:val="0070C0"/>
          <w:sz w:val="40"/>
        </w:rPr>
        <w:t>SSH Connectivity to Charter Bit bucket</w:t>
      </w: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E01B6B" w:rsidRDefault="00E01B6B" w:rsidP="00E01B6B">
      <w:pPr>
        <w:rPr>
          <w:b/>
          <w:color w:val="0070C0"/>
          <w:sz w:val="36"/>
        </w:rPr>
      </w:pPr>
    </w:p>
    <w:p w:rsidR="00E01B6B" w:rsidRDefault="00E01B6B" w:rsidP="00E01B6B">
      <w:pPr>
        <w:jc w:val="center"/>
        <w:rPr>
          <w:rFonts w:eastAsia="Times New Roman" w:cstheme="minorHAnsi"/>
          <w:color w:val="0070C0"/>
          <w:sz w:val="40"/>
          <w:szCs w:val="40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950"/>
      </w:tblGrid>
      <w:tr w:rsidR="00E01B6B" w:rsidTr="00E01B6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6B" w:rsidRDefault="00E01B6B">
            <w:pPr>
              <w:jc w:val="center"/>
              <w:rPr>
                <w:rFonts w:eastAsia="Times New Roman" w:cstheme="minorHAnsi"/>
                <w:color w:val="0070C0"/>
                <w:sz w:val="32"/>
                <w:szCs w:val="40"/>
              </w:rPr>
            </w:pPr>
            <w:r>
              <w:rPr>
                <w:rFonts w:eastAsia="Times New Roman" w:cstheme="minorHAnsi"/>
                <w:color w:val="0070C0"/>
                <w:sz w:val="32"/>
                <w:szCs w:val="40"/>
              </w:rPr>
              <w:t>Version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6B" w:rsidRDefault="00E01B6B">
            <w:pPr>
              <w:jc w:val="center"/>
              <w:rPr>
                <w:rFonts w:eastAsia="Times New Roman" w:cstheme="minorHAnsi"/>
                <w:color w:val="0070C0"/>
                <w:sz w:val="32"/>
                <w:szCs w:val="40"/>
              </w:rPr>
            </w:pPr>
            <w:r>
              <w:rPr>
                <w:rFonts w:eastAsia="Times New Roman" w:cstheme="minorHAnsi"/>
                <w:color w:val="0070C0"/>
                <w:sz w:val="32"/>
                <w:szCs w:val="40"/>
              </w:rPr>
              <w:t>Author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6B" w:rsidRDefault="00E01B6B">
            <w:pPr>
              <w:jc w:val="center"/>
              <w:rPr>
                <w:rFonts w:eastAsia="Times New Roman" w:cstheme="minorHAnsi"/>
                <w:color w:val="0070C0"/>
                <w:sz w:val="32"/>
                <w:szCs w:val="40"/>
              </w:rPr>
            </w:pPr>
            <w:r>
              <w:rPr>
                <w:rFonts w:eastAsia="Times New Roman" w:cstheme="minorHAnsi"/>
                <w:color w:val="0070C0"/>
                <w:sz w:val="32"/>
                <w:szCs w:val="40"/>
              </w:rPr>
              <w:t>Date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6B" w:rsidRDefault="00E01B6B">
            <w:pPr>
              <w:rPr>
                <w:rFonts w:eastAsia="Times New Roman" w:cstheme="minorHAnsi"/>
                <w:color w:val="0070C0"/>
                <w:sz w:val="32"/>
                <w:szCs w:val="40"/>
              </w:rPr>
            </w:pPr>
            <w:r>
              <w:rPr>
                <w:rFonts w:eastAsia="Times New Roman" w:cstheme="minorHAnsi"/>
                <w:color w:val="0070C0"/>
                <w:sz w:val="32"/>
                <w:szCs w:val="40"/>
              </w:rPr>
              <w:t>Remarks</w:t>
            </w:r>
          </w:p>
        </w:tc>
      </w:tr>
      <w:tr w:rsidR="00E01B6B" w:rsidTr="00E01B6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6B" w:rsidRDefault="00E01B6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6B" w:rsidRDefault="00E01B6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Atul Gogte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6B" w:rsidRDefault="001311A3" w:rsidP="001311A3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  <w:r w:rsidRPr="001311A3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 w:rsidR="00E01B6B">
              <w:rPr>
                <w:rFonts w:eastAsia="Times New Roman" w:cstheme="minorHAnsi"/>
                <w:sz w:val="24"/>
                <w:szCs w:val="24"/>
              </w:rPr>
              <w:t>Nov 2016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6B" w:rsidRDefault="00E01B6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initial draft version</w:t>
            </w:r>
          </w:p>
        </w:tc>
      </w:tr>
      <w:tr w:rsidR="00E01B6B" w:rsidTr="00E01B6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6B" w:rsidRDefault="00E01B6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6B" w:rsidRDefault="00E01B6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Atul Gogte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6B" w:rsidRDefault="001311A3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16</w:t>
            </w:r>
            <w:r w:rsidR="00E01B6B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 w:rsidR="00E01B6B">
              <w:rPr>
                <w:rFonts w:eastAsia="Times New Roman" w:cstheme="minorHAnsi"/>
                <w:sz w:val="24"/>
                <w:szCs w:val="24"/>
              </w:rPr>
              <w:t xml:space="preserve"> Nov 2016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6B" w:rsidRDefault="00E01B6B" w:rsidP="001311A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Baselined after </w:t>
            </w:r>
            <w:r w:rsidR="001311A3">
              <w:rPr>
                <w:rFonts w:eastAsia="Times New Roman" w:cstheme="minorHAnsi"/>
                <w:sz w:val="24"/>
                <w:szCs w:val="24"/>
              </w:rPr>
              <w:t xml:space="preserve">validating procedure on </w:t>
            </w:r>
            <w:r>
              <w:rPr>
                <w:rFonts w:eastAsia="Times New Roman" w:cstheme="minorHAnsi"/>
                <w:sz w:val="24"/>
                <w:szCs w:val="24"/>
              </w:rPr>
              <w:t>few more machines.</w:t>
            </w:r>
          </w:p>
        </w:tc>
      </w:tr>
    </w:tbl>
    <w:p w:rsidR="00B255EE" w:rsidRDefault="00B255EE" w:rsidP="00E01B6B">
      <w:pPr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Default="00B255EE" w:rsidP="00B06A93">
      <w:pPr>
        <w:jc w:val="center"/>
        <w:rPr>
          <w:color w:val="0070C0"/>
          <w:sz w:val="40"/>
        </w:rPr>
      </w:pPr>
    </w:p>
    <w:p w:rsidR="00B255EE" w:rsidRPr="0095506C" w:rsidRDefault="00B255EE" w:rsidP="00B06A93">
      <w:pPr>
        <w:jc w:val="center"/>
        <w:rPr>
          <w:color w:val="0070C0"/>
          <w:sz w:val="40"/>
        </w:rPr>
      </w:pPr>
    </w:p>
    <w:p w:rsidR="00A466D0" w:rsidRDefault="00A466D0"/>
    <w:p w:rsidR="00A466D0" w:rsidRPr="00B06A93" w:rsidRDefault="00A466D0">
      <w:pPr>
        <w:rPr>
          <w:color w:val="0070C0"/>
          <w:sz w:val="28"/>
        </w:rPr>
      </w:pPr>
      <w:r w:rsidRPr="00B06A93">
        <w:rPr>
          <w:color w:val="0070C0"/>
          <w:sz w:val="28"/>
        </w:rPr>
        <w:t>Step 1 – Software’s to download/install</w:t>
      </w:r>
    </w:p>
    <w:p w:rsidR="008404F9" w:rsidRDefault="008404F9">
      <w:r>
        <w:rPr>
          <w:b/>
          <w:u w:val="single"/>
        </w:rPr>
        <w:t xml:space="preserve">Charter </w:t>
      </w:r>
      <w:r w:rsidRPr="008404F9">
        <w:rPr>
          <w:b/>
          <w:u w:val="single"/>
        </w:rPr>
        <w:t>Shared Drive</w:t>
      </w:r>
    </w:p>
    <w:p w:rsidR="00A466D0" w:rsidRDefault="00A466D0">
      <w:r w:rsidRPr="00A466D0">
        <w:t>X:\Automation\Z-atul\Softwares</w:t>
      </w:r>
      <w:r>
        <w:t xml:space="preserve"> </w:t>
      </w:r>
    </w:p>
    <w:p w:rsidR="008404F9" w:rsidRPr="008404F9" w:rsidRDefault="008404F9">
      <w:pPr>
        <w:rPr>
          <w:b/>
          <w:u w:val="single"/>
        </w:rPr>
      </w:pPr>
      <w:r w:rsidRPr="008404F9">
        <w:rPr>
          <w:b/>
          <w:u w:val="single"/>
        </w:rPr>
        <w:t>Internet</w:t>
      </w:r>
    </w:p>
    <w:p w:rsidR="008404F9" w:rsidRDefault="00B42A61">
      <w:hyperlink r:id="rId6" w:history="1">
        <w:r w:rsidR="008F7DFE" w:rsidRPr="00B11026">
          <w:rPr>
            <w:rStyle w:val="Hyperlink"/>
          </w:rPr>
          <w:t>https://sourceforge.net/projects/sshwindows/</w:t>
        </w:r>
      </w:hyperlink>
    </w:p>
    <w:p w:rsidR="008F7DFE" w:rsidRDefault="00B42A61">
      <w:hyperlink r:id="rId7" w:history="1">
        <w:r w:rsidR="008F7DFE" w:rsidRPr="00B11026">
          <w:rPr>
            <w:rStyle w:val="Hyperlink"/>
          </w:rPr>
          <w:t>https://git-scm.com/downloads</w:t>
        </w:r>
      </w:hyperlink>
    </w:p>
    <w:p w:rsidR="008F7DFE" w:rsidRDefault="008F7DFE"/>
    <w:p w:rsidR="00A466D0" w:rsidRDefault="00B06A93">
      <w:r w:rsidRPr="00B06A93">
        <w:t xml:space="preserve">Install </w:t>
      </w:r>
      <w:r w:rsidR="00A466D0" w:rsidRPr="00B06A93">
        <w:t>Openssh</w:t>
      </w:r>
    </w:p>
    <w:p w:rsidR="008404F9" w:rsidRPr="00B06A93" w:rsidRDefault="008404F9">
      <w:r>
        <w:t xml:space="preserve">Install Git GUI </w:t>
      </w:r>
    </w:p>
    <w:p w:rsidR="00A466D0" w:rsidRDefault="00A466D0">
      <w:pPr>
        <w:rPr>
          <w:b/>
        </w:rPr>
      </w:pPr>
    </w:p>
    <w:p w:rsidR="00B06A93" w:rsidRDefault="00B06A93">
      <w:pPr>
        <w:rPr>
          <w:color w:val="0070C0"/>
          <w:sz w:val="28"/>
        </w:rPr>
      </w:pPr>
      <w:r w:rsidRPr="00B06A93">
        <w:rPr>
          <w:color w:val="0070C0"/>
          <w:sz w:val="28"/>
        </w:rPr>
        <w:t>Step 2 – Create a RSA Key Pair</w:t>
      </w:r>
    </w:p>
    <w:p w:rsidR="00B06A93" w:rsidRDefault="00B06A93">
      <w:r>
        <w:t>Open command window and travel to bin directory under openssh</w:t>
      </w:r>
    </w:p>
    <w:p w:rsidR="00B06A93" w:rsidRDefault="00B06A93">
      <w:r>
        <w:t xml:space="preserve">Execute </w:t>
      </w:r>
      <w:r w:rsidRPr="00B06A93">
        <w:rPr>
          <w:b/>
        </w:rPr>
        <w:t>ssh-keygen –t rsa</w:t>
      </w:r>
      <w:r>
        <w:t xml:space="preserve"> command</w:t>
      </w:r>
    </w:p>
    <w:p w:rsidR="00B06A93" w:rsidRDefault="00B06A93">
      <w:r>
        <w:t>For file prompt, just press enter</w:t>
      </w:r>
    </w:p>
    <w:p w:rsidR="00B06A93" w:rsidRDefault="00B06A93">
      <w:r>
        <w:t>For passphrase prompt, just press enter</w:t>
      </w:r>
    </w:p>
    <w:p w:rsidR="00B06A93" w:rsidRDefault="00B06A93">
      <w:r>
        <w:t>For passphrase confirmation prompt, again press enter</w:t>
      </w:r>
    </w:p>
    <w:p w:rsidR="00CC5CB0" w:rsidRDefault="00CC5CB0">
      <w:r>
        <w:rPr>
          <w:noProof/>
        </w:rPr>
        <w:lastRenderedPageBreak/>
        <w:drawing>
          <wp:inline distT="0" distB="0" distL="0" distR="0" wp14:anchorId="55B59887" wp14:editId="32A94A30">
            <wp:extent cx="5943600" cy="2230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93" w:rsidRDefault="00B06A93"/>
    <w:p w:rsidR="00B06A93" w:rsidRDefault="00B06A93">
      <w:r>
        <w:t xml:space="preserve">After successfully generating the </w:t>
      </w:r>
      <w:r w:rsidR="00056FEF">
        <w:t>key pair, you will see 2 files created (id_rsa &amp; id_rsa.pub) under the .ssh folder of user home directory. These are your SSH private (id_rsa) &amp; SSH public (id_rsa.pub) keys specific to your machine.</w:t>
      </w:r>
    </w:p>
    <w:p w:rsidR="00CC5CB0" w:rsidRDefault="00CC5CB0">
      <w:r>
        <w:rPr>
          <w:noProof/>
        </w:rPr>
        <w:drawing>
          <wp:inline distT="0" distB="0" distL="0" distR="0" wp14:anchorId="171704B8" wp14:editId="691CB7EB">
            <wp:extent cx="5943600" cy="1557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EF" w:rsidRDefault="00056FEF"/>
    <w:p w:rsidR="00BB0905" w:rsidRDefault="00BB0905"/>
    <w:p w:rsidR="00993590" w:rsidRDefault="00993590" w:rsidP="00993590">
      <w:pPr>
        <w:rPr>
          <w:color w:val="0070C0"/>
          <w:sz w:val="28"/>
        </w:rPr>
      </w:pPr>
      <w:r>
        <w:rPr>
          <w:color w:val="0070C0"/>
          <w:sz w:val="28"/>
        </w:rPr>
        <w:t>Step 3</w:t>
      </w:r>
      <w:r w:rsidRPr="00B06A93">
        <w:rPr>
          <w:color w:val="0070C0"/>
          <w:sz w:val="28"/>
        </w:rPr>
        <w:t xml:space="preserve"> – </w:t>
      </w:r>
      <w:r w:rsidR="00EE3689">
        <w:rPr>
          <w:color w:val="0070C0"/>
          <w:sz w:val="28"/>
        </w:rPr>
        <w:t>Add SSH key to your bit bucket profile.</w:t>
      </w:r>
    </w:p>
    <w:p w:rsidR="00F13C59" w:rsidRDefault="00F13C59" w:rsidP="00993590">
      <w:r>
        <w:t>Open the id_rsa.pub file using notepad and copy the content of the file.</w:t>
      </w:r>
    </w:p>
    <w:p w:rsidR="00CC5CB0" w:rsidRDefault="00CC5CB0" w:rsidP="00993590">
      <w:r>
        <w:rPr>
          <w:noProof/>
        </w:rPr>
        <w:drawing>
          <wp:inline distT="0" distB="0" distL="0" distR="0" wp14:anchorId="5558E8B6" wp14:editId="4EE47DD6">
            <wp:extent cx="5943600" cy="669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59" w:rsidRDefault="00F13C59" w:rsidP="00993590">
      <w:r>
        <w:t>Login to bit bucket server</w:t>
      </w:r>
      <w:r w:rsidR="00CC5CB0">
        <w:t xml:space="preserve"> using your PID / Charter domain password.</w:t>
      </w:r>
    </w:p>
    <w:p w:rsidR="00F13C59" w:rsidRPr="00F13C59" w:rsidRDefault="00BB0905" w:rsidP="00993590">
      <w:r>
        <w:t>Go</w:t>
      </w:r>
      <w:r w:rsidR="00D46F35">
        <w:t xml:space="preserve"> to </w:t>
      </w:r>
      <w:r w:rsidR="00D46F35" w:rsidRPr="00D46F35">
        <w:rPr>
          <w:b/>
        </w:rPr>
        <w:t>Manage A</w:t>
      </w:r>
      <w:r w:rsidR="00F13C59" w:rsidRPr="00D46F35">
        <w:rPr>
          <w:b/>
        </w:rPr>
        <w:t>ccount</w:t>
      </w:r>
      <w:r w:rsidR="00F13C59">
        <w:t xml:space="preserve"> option under your bit bucket user icon on top right corner.  </w:t>
      </w:r>
    </w:p>
    <w:p w:rsidR="00EE3689" w:rsidRDefault="00EE3689" w:rsidP="00993590">
      <w:pPr>
        <w:rPr>
          <w:color w:val="0070C0"/>
          <w:sz w:val="28"/>
        </w:rPr>
      </w:pPr>
      <w:r>
        <w:rPr>
          <w:noProof/>
        </w:rPr>
        <w:lastRenderedPageBreak/>
        <w:drawing>
          <wp:inline distT="0" distB="0" distL="0" distR="0" wp14:anchorId="0065E94E" wp14:editId="25941FE3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62" b="54960"/>
                    <a:stretch/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FEF" w:rsidRDefault="00056FEF"/>
    <w:p w:rsidR="00F13C59" w:rsidRDefault="00F13C59">
      <w:r>
        <w:t xml:space="preserve">Click on </w:t>
      </w:r>
      <w:r w:rsidRPr="00F13C59">
        <w:rPr>
          <w:b/>
        </w:rPr>
        <w:t>SSH keys</w:t>
      </w:r>
      <w:r>
        <w:t xml:space="preserve"> option and then click on </w:t>
      </w:r>
      <w:r w:rsidRPr="00F13C59">
        <w:rPr>
          <w:b/>
        </w:rPr>
        <w:t>Add Key</w:t>
      </w:r>
      <w:r>
        <w:t xml:space="preserve"> button.</w:t>
      </w:r>
    </w:p>
    <w:p w:rsidR="00EE3689" w:rsidRDefault="00EE3689">
      <w:r>
        <w:rPr>
          <w:noProof/>
        </w:rPr>
        <w:drawing>
          <wp:inline distT="0" distB="0" distL="0" distR="0" wp14:anchorId="6F95B9C0" wp14:editId="30BDDDCC">
            <wp:extent cx="59436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117" b="54675"/>
                    <a:stretch/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C59" w:rsidRDefault="00F13C59"/>
    <w:p w:rsidR="00F13C59" w:rsidRDefault="00F13C59" w:rsidP="00F13C59">
      <w:r>
        <w:t>Paste the content of id_rsa.pub file from not</w:t>
      </w:r>
      <w:r w:rsidR="0069183B">
        <w:t>epad into key text field and cli</w:t>
      </w:r>
      <w:r>
        <w:t xml:space="preserve">ck on </w:t>
      </w:r>
      <w:r w:rsidRPr="0069183B">
        <w:rPr>
          <w:b/>
        </w:rPr>
        <w:t>Add Key</w:t>
      </w:r>
      <w:r>
        <w:t xml:space="preserve"> button</w:t>
      </w:r>
    </w:p>
    <w:p w:rsidR="00F13C59" w:rsidRDefault="00F13C59">
      <w:r>
        <w:rPr>
          <w:noProof/>
        </w:rPr>
        <w:drawing>
          <wp:inline distT="0" distB="0" distL="0" distR="0" wp14:anchorId="4DCAA349" wp14:editId="48C32874">
            <wp:extent cx="59436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832" b="27594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A93" w:rsidRDefault="00F13C59">
      <w:r>
        <w:t>Verify that your key being successfully added to your profile</w:t>
      </w:r>
    </w:p>
    <w:p w:rsidR="00F13C59" w:rsidRDefault="00F13C59">
      <w:r>
        <w:rPr>
          <w:noProof/>
        </w:rPr>
        <w:drawing>
          <wp:inline distT="0" distB="0" distL="0" distR="0" wp14:anchorId="2C00E7ED" wp14:editId="3B62313D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403" b="38141"/>
                    <a:stretch/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02B" w:rsidRDefault="0007602B"/>
    <w:p w:rsidR="0007602B" w:rsidRDefault="003B4080">
      <w:pPr>
        <w:rPr>
          <w:color w:val="0070C0"/>
          <w:sz w:val="28"/>
        </w:rPr>
      </w:pPr>
      <w:r w:rsidRPr="003B4080">
        <w:rPr>
          <w:color w:val="0070C0"/>
          <w:sz w:val="28"/>
        </w:rPr>
        <w:t>Step 4 - Access the bit bucket using the SSH URL</w:t>
      </w:r>
    </w:p>
    <w:p w:rsidR="00C75C02" w:rsidRDefault="00C75C02">
      <w:r>
        <w:t>Now you can access/create/clone bit bucket repositories using the SSH URL</w:t>
      </w:r>
    </w:p>
    <w:p w:rsidR="00C75C02" w:rsidRDefault="00C75C02">
      <w:r>
        <w:t xml:space="preserve">Format of the SSH </w:t>
      </w:r>
      <w:r w:rsidR="008256E7">
        <w:t>URL</w:t>
      </w:r>
      <w:r>
        <w:t xml:space="preserve"> is as follows</w:t>
      </w:r>
    </w:p>
    <w:p w:rsidR="00C75C02" w:rsidRPr="00C75C02" w:rsidRDefault="00C75C02">
      <w:pPr>
        <w:rPr>
          <w:b/>
        </w:rPr>
      </w:pPr>
      <w:r w:rsidRPr="00C75C02">
        <w:rPr>
          <w:b/>
        </w:rPr>
        <w:t>ssh://&lt;userid&gt;@&lt;bitbucket server</w:t>
      </w:r>
      <w:r w:rsidR="001F79E0">
        <w:rPr>
          <w:b/>
        </w:rPr>
        <w:t xml:space="preserve"> name</w:t>
      </w:r>
      <w:r w:rsidRPr="00C75C02">
        <w:rPr>
          <w:b/>
        </w:rPr>
        <w:t>&gt;:&lt;port&gt;/&lt;</w:t>
      </w:r>
      <w:r w:rsidR="001F79E0">
        <w:rPr>
          <w:b/>
        </w:rPr>
        <w:t>p</w:t>
      </w:r>
      <w:r w:rsidRPr="00C75C02">
        <w:rPr>
          <w:b/>
        </w:rPr>
        <w:t>roject</w:t>
      </w:r>
      <w:r w:rsidR="001F79E0">
        <w:rPr>
          <w:b/>
        </w:rPr>
        <w:t xml:space="preserve"> n</w:t>
      </w:r>
      <w:r w:rsidRPr="00C75C02">
        <w:rPr>
          <w:b/>
        </w:rPr>
        <w:t>ame&gt;/&lt;repository name&gt;.git</w:t>
      </w:r>
    </w:p>
    <w:p w:rsidR="00180660" w:rsidRDefault="00180660">
      <w:r>
        <w:t>Userid = PID</w:t>
      </w:r>
    </w:p>
    <w:p w:rsidR="00180660" w:rsidRDefault="00180660">
      <w:r>
        <w:t xml:space="preserve">Bit bucket server = </w:t>
      </w:r>
      <w:r w:rsidRPr="00C75C02">
        <w:t>git.corp.chartercom.com</w:t>
      </w:r>
    </w:p>
    <w:p w:rsidR="00180660" w:rsidRDefault="00180660">
      <w:r>
        <w:t>Port = 7999</w:t>
      </w:r>
    </w:p>
    <w:p w:rsidR="00180660" w:rsidRDefault="00180660">
      <w:r>
        <w:t xml:space="preserve">Project = TAF (framework </w:t>
      </w:r>
      <w:r w:rsidR="00757C67">
        <w:t>project</w:t>
      </w:r>
      <w:r>
        <w:t xml:space="preserve">) or TAA (Application </w:t>
      </w:r>
      <w:r w:rsidR="00757C67">
        <w:t>project</w:t>
      </w:r>
      <w:r>
        <w:t>)</w:t>
      </w:r>
    </w:p>
    <w:p w:rsidR="00180660" w:rsidRDefault="004970DC">
      <w:r>
        <w:t xml:space="preserve">Repository name = </w:t>
      </w:r>
      <w:r w:rsidR="008256E7">
        <w:t>Framework or Ecommerce or Gateway etc..</w:t>
      </w:r>
    </w:p>
    <w:p w:rsidR="00683796" w:rsidRPr="00C75C02" w:rsidRDefault="008256E7">
      <w:r>
        <w:t xml:space="preserve">Working </w:t>
      </w:r>
      <w:r w:rsidR="0069183B" w:rsidRPr="00C75C02">
        <w:t>E</w:t>
      </w:r>
      <w:r w:rsidR="0048604B">
        <w:t>xample</w:t>
      </w:r>
      <w:r w:rsidR="00C75C02">
        <w:t xml:space="preserve"> </w:t>
      </w:r>
      <w:r>
        <w:t>of SSH URL</w:t>
      </w:r>
    </w:p>
    <w:p w:rsidR="00683796" w:rsidRPr="004970DC" w:rsidRDefault="00683796">
      <w:pPr>
        <w:rPr>
          <w:b/>
        </w:rPr>
      </w:pPr>
      <w:r w:rsidRPr="004970DC">
        <w:rPr>
          <w:b/>
        </w:rPr>
        <w:t>ssh://P2248342@git.corp.chartercom.com:7999/TAF/Framework.git</w:t>
      </w:r>
    </w:p>
    <w:p w:rsidR="00461111" w:rsidRDefault="00461111"/>
    <w:p w:rsidR="00461111" w:rsidRDefault="00461111">
      <w:r>
        <w:rPr>
          <w:noProof/>
        </w:rPr>
        <w:drawing>
          <wp:inline distT="0" distB="0" distL="0" distR="0">
            <wp:extent cx="59436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11" w:rsidRDefault="00461111"/>
    <w:p w:rsidR="00461111" w:rsidRDefault="00461111">
      <w:r>
        <w:rPr>
          <w:noProof/>
        </w:rPr>
        <w:drawing>
          <wp:inline distT="0" distB="0" distL="0" distR="0">
            <wp:extent cx="59340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11" w:rsidRDefault="00461111">
      <w:r>
        <w:rPr>
          <w:noProof/>
        </w:rPr>
        <w:drawing>
          <wp:inline distT="0" distB="0" distL="0" distR="0">
            <wp:extent cx="5934075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11" w:rsidRDefault="00461111">
      <w:r>
        <w:rPr>
          <w:noProof/>
        </w:rPr>
        <w:drawing>
          <wp:inline distT="0" distB="0" distL="0" distR="0">
            <wp:extent cx="5934075" cy="401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11" w:rsidRDefault="00461111"/>
    <w:p w:rsidR="00461111" w:rsidRDefault="00461111">
      <w:r>
        <w:t>You can see your bit bucket repository is successfully cloned onto your local machine</w:t>
      </w:r>
    </w:p>
    <w:p w:rsidR="00A466D0" w:rsidRDefault="00461111">
      <w:r>
        <w:rPr>
          <w:noProof/>
        </w:rPr>
        <w:drawing>
          <wp:inline distT="0" distB="0" distL="0" distR="0">
            <wp:extent cx="5934075" cy="2990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6D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A61" w:rsidRDefault="00B42A61" w:rsidP="00B42A61">
      <w:pPr>
        <w:spacing w:after="0" w:line="240" w:lineRule="auto"/>
      </w:pPr>
      <w:r>
        <w:separator/>
      </w:r>
    </w:p>
  </w:endnote>
  <w:endnote w:type="continuationSeparator" w:id="0">
    <w:p w:rsidR="00B42A61" w:rsidRDefault="00B42A61" w:rsidP="00B42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A61" w:rsidRDefault="00B42A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A61" w:rsidRDefault="00B42A61">
    <w:pPr>
      <w:pStyle w:val="Footer"/>
    </w:pPr>
    <w:ins w:id="0" w:author="Atul  Gogte" w:date="2017-01-26T10:50:00Z">
      <w:r>
        <w:t>TMO Automation Team - Infosys Ltd</w:t>
      </w:r>
    </w:ins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A61" w:rsidRDefault="00B42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A61" w:rsidRDefault="00B42A61" w:rsidP="00B42A61">
      <w:pPr>
        <w:spacing w:after="0" w:line="240" w:lineRule="auto"/>
      </w:pPr>
      <w:r>
        <w:separator/>
      </w:r>
    </w:p>
  </w:footnote>
  <w:footnote w:type="continuationSeparator" w:id="0">
    <w:p w:rsidR="00B42A61" w:rsidRDefault="00B42A61" w:rsidP="00B42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A61" w:rsidRDefault="00B42A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A61" w:rsidRDefault="00B42A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A61" w:rsidRDefault="00B42A61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tul  Gogte">
    <w15:presenceInfo w15:providerId="None" w15:userId="Atul  Gog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D0"/>
    <w:rsid w:val="00056FEF"/>
    <w:rsid w:val="0007602B"/>
    <w:rsid w:val="001311A3"/>
    <w:rsid w:val="00180660"/>
    <w:rsid w:val="001B57AB"/>
    <w:rsid w:val="001F79E0"/>
    <w:rsid w:val="00283916"/>
    <w:rsid w:val="003B4080"/>
    <w:rsid w:val="00461111"/>
    <w:rsid w:val="0048604B"/>
    <w:rsid w:val="004970DC"/>
    <w:rsid w:val="0052168C"/>
    <w:rsid w:val="00683796"/>
    <w:rsid w:val="0069183B"/>
    <w:rsid w:val="00757C67"/>
    <w:rsid w:val="008256E7"/>
    <w:rsid w:val="008404F9"/>
    <w:rsid w:val="008430EC"/>
    <w:rsid w:val="008F7DFE"/>
    <w:rsid w:val="0095506C"/>
    <w:rsid w:val="00993590"/>
    <w:rsid w:val="00A466D0"/>
    <w:rsid w:val="00AD4CC5"/>
    <w:rsid w:val="00B06A93"/>
    <w:rsid w:val="00B255EE"/>
    <w:rsid w:val="00B42A61"/>
    <w:rsid w:val="00BB0905"/>
    <w:rsid w:val="00C75C02"/>
    <w:rsid w:val="00CC5CB0"/>
    <w:rsid w:val="00D46F35"/>
    <w:rsid w:val="00E01B6B"/>
    <w:rsid w:val="00EE3689"/>
    <w:rsid w:val="00F13C59"/>
    <w:rsid w:val="00F2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0B92-D260-4AA2-85B5-8504C33F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D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1B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2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61"/>
  </w:style>
  <w:style w:type="paragraph" w:styleId="Footer">
    <w:name w:val="footer"/>
    <w:basedOn w:val="Normal"/>
    <w:link w:val="FooterChar"/>
    <w:uiPriority w:val="99"/>
    <w:unhideWhenUsed/>
    <w:rsid w:val="00B42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sshwindows/" TargetMode="Externa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 Gogte</dc:creator>
  <cp:keywords/>
  <dc:description/>
  <cp:lastModifiedBy>Atul  Gogte</cp:lastModifiedBy>
  <cp:revision>32</cp:revision>
  <dcterms:created xsi:type="dcterms:W3CDTF">2016-11-10T19:30:00Z</dcterms:created>
  <dcterms:modified xsi:type="dcterms:W3CDTF">2017-01-26T15:50:00Z</dcterms:modified>
</cp:coreProperties>
</file>